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90FA" w14:textId="51D37FA7" w:rsidR="00D26649" w:rsidRPr="00C03922" w:rsidRDefault="00C03922" w:rsidP="00C03922">
      <w:pPr>
        <w:spacing w:line="240" w:lineRule="auto"/>
        <w:contextualSpacing/>
        <w:jc w:val="center"/>
        <w:rPr>
          <w:b/>
          <w:bCs/>
        </w:rPr>
      </w:pPr>
      <w:r w:rsidRPr="00C03922">
        <w:rPr>
          <w:b/>
          <w:bCs/>
        </w:rPr>
        <w:t>2020 Coastal Chinook Sampling</w:t>
      </w:r>
    </w:p>
    <w:p w14:paraId="39D4F92B" w14:textId="3A67B5BF" w:rsidR="00C03922" w:rsidRDefault="00C03922" w:rsidP="00C03922">
      <w:pPr>
        <w:spacing w:line="240" w:lineRule="auto"/>
        <w:contextualSpacing/>
      </w:pPr>
    </w:p>
    <w:p w14:paraId="5B0B2506" w14:textId="77777777" w:rsidR="00C03922" w:rsidRPr="00C03922" w:rsidRDefault="00C03922" w:rsidP="00C03922">
      <w:pPr>
        <w:spacing w:line="240" w:lineRule="auto"/>
        <w:contextualSpacing/>
        <w:rPr>
          <w:b/>
          <w:bCs/>
        </w:rPr>
      </w:pPr>
      <w:r w:rsidRPr="00C03922">
        <w:rPr>
          <w:b/>
          <w:bCs/>
        </w:rPr>
        <w:t>Siletz River</w:t>
      </w:r>
    </w:p>
    <w:p w14:paraId="37B43309" w14:textId="4E57F217" w:rsidR="00C03922" w:rsidRDefault="00C03922" w:rsidP="00C03922">
      <w:pPr>
        <w:pStyle w:val="ListParagraph"/>
        <w:numPr>
          <w:ilvl w:val="0"/>
          <w:numId w:val="1"/>
        </w:numPr>
        <w:spacing w:line="240" w:lineRule="auto"/>
      </w:pPr>
      <w:r>
        <w:t>403 Chinook were sampled at the Siletz Trap from June 1</w:t>
      </w:r>
      <w:r w:rsidRPr="00C03922">
        <w:rPr>
          <w:vertAlign w:val="superscript"/>
        </w:rPr>
        <w:t>st</w:t>
      </w:r>
      <w:r>
        <w:t xml:space="preserve"> till October 22</w:t>
      </w:r>
      <w:r w:rsidRPr="00C03922">
        <w:rPr>
          <w:vertAlign w:val="superscript"/>
        </w:rPr>
        <w:t>nd</w:t>
      </w:r>
      <w:r>
        <w:t xml:space="preserve">. </w:t>
      </w:r>
    </w:p>
    <w:p w14:paraId="6DEE0B1C" w14:textId="1EEF2D48" w:rsidR="00C03922" w:rsidRDefault="00C03922" w:rsidP="00C03922">
      <w:pPr>
        <w:pStyle w:val="ListParagraph"/>
        <w:numPr>
          <w:ilvl w:val="0"/>
          <w:numId w:val="1"/>
        </w:numPr>
        <w:spacing w:line="240" w:lineRule="auto"/>
      </w:pPr>
      <w:r>
        <w:t>D. Wilson caught a Chinook on May 23</w:t>
      </w:r>
      <w:r w:rsidRPr="00C03922">
        <w:rPr>
          <w:vertAlign w:val="superscript"/>
        </w:rPr>
        <w:t>rd</w:t>
      </w:r>
      <w:r>
        <w:t xml:space="preserve"> (#1001) in the lower Siletz River.</w:t>
      </w:r>
    </w:p>
    <w:p w14:paraId="58A8DD39" w14:textId="4717ACFA" w:rsidR="00C03922" w:rsidRDefault="00C03922" w:rsidP="00C03922">
      <w:pPr>
        <w:pStyle w:val="ListParagraph"/>
        <w:numPr>
          <w:ilvl w:val="0"/>
          <w:numId w:val="1"/>
        </w:numPr>
        <w:spacing w:line="240" w:lineRule="auto"/>
      </w:pPr>
      <w:r>
        <w:t>In August, samples 1-300 (plus 1001) were prepped for sequencing at the full GT-seq panel.</w:t>
      </w:r>
      <w:r w:rsidR="00786B41">
        <w:t xml:space="preserve"> In December, these samples were sent to UC Davis for sequencing.</w:t>
      </w:r>
    </w:p>
    <w:p w14:paraId="7BD644F2" w14:textId="7714F35A" w:rsidR="00786B41" w:rsidRDefault="00904B06" w:rsidP="00904B06">
      <w:pPr>
        <w:spacing w:line="240" w:lineRule="auto"/>
        <w:ind w:firstLine="360"/>
      </w:pPr>
      <w:r w:rsidRPr="00904B06">
        <w:rPr>
          <w:b/>
          <w:bCs/>
        </w:rPr>
        <w:t>Samples yet to be genotyped:</w:t>
      </w:r>
    </w:p>
    <w:p w14:paraId="093FEF10" w14:textId="27E8728B" w:rsidR="00786B41" w:rsidRDefault="00C03922" w:rsidP="00786B41">
      <w:pPr>
        <w:pStyle w:val="ListParagraph"/>
        <w:numPr>
          <w:ilvl w:val="0"/>
          <w:numId w:val="1"/>
        </w:numPr>
        <w:spacing w:line="240" w:lineRule="auto"/>
      </w:pPr>
      <w:r>
        <w:t xml:space="preserve">We have </w:t>
      </w:r>
      <w:r w:rsidRPr="0062257A">
        <w:rPr>
          <w:highlight w:val="yellow"/>
        </w:rPr>
        <w:t>103</w:t>
      </w:r>
      <w:r w:rsidR="00904B06">
        <w:t xml:space="preserve"> additional</w:t>
      </w:r>
      <w:r>
        <w:t xml:space="preserve"> samples </w:t>
      </w:r>
      <w:r w:rsidR="00786B41">
        <w:t>from the Siletz Trap</w:t>
      </w:r>
    </w:p>
    <w:p w14:paraId="3C4E14F3" w14:textId="223B12CA" w:rsidR="00C03922" w:rsidRDefault="00197CB0" w:rsidP="00C03922">
      <w:pPr>
        <w:pStyle w:val="ListParagraph"/>
        <w:numPr>
          <w:ilvl w:val="0"/>
          <w:numId w:val="1"/>
        </w:numPr>
        <w:spacing w:line="240" w:lineRule="auto"/>
      </w:pPr>
      <w:r w:rsidRPr="0062257A">
        <w:rPr>
          <w:highlight w:val="yellow"/>
        </w:rPr>
        <w:t>100</w:t>
      </w:r>
      <w:r>
        <w:t xml:space="preserve"> </w:t>
      </w:r>
      <w:r w:rsidR="00C03922">
        <w:t xml:space="preserve">Chinook </w:t>
      </w:r>
      <w:r>
        <w:t xml:space="preserve">(98 NOR; 2 HOR) </w:t>
      </w:r>
      <w:r w:rsidR="00C03922">
        <w:t>were sampled in the Siletz creel</w:t>
      </w:r>
      <w:r>
        <w:t xml:space="preserve"> from Oct 2</w:t>
      </w:r>
      <w:r w:rsidRPr="00197CB0">
        <w:rPr>
          <w:vertAlign w:val="superscript"/>
        </w:rPr>
        <w:t>nd</w:t>
      </w:r>
      <w:r>
        <w:t xml:space="preserve"> to Nov 7</w:t>
      </w:r>
      <w:r w:rsidRPr="00197CB0">
        <w:rPr>
          <w:vertAlign w:val="superscript"/>
        </w:rPr>
        <w:t>th</w:t>
      </w:r>
      <w:r>
        <w:t xml:space="preserve"> </w:t>
      </w:r>
    </w:p>
    <w:p w14:paraId="338E6346" w14:textId="77777777" w:rsidR="00B95C7A" w:rsidRDefault="00B95C7A" w:rsidP="00B95C7A">
      <w:pPr>
        <w:pStyle w:val="ListParagraph"/>
      </w:pPr>
    </w:p>
    <w:p w14:paraId="1A61C34F" w14:textId="60E74D46" w:rsidR="00B95C7A" w:rsidRPr="009E5EF7" w:rsidRDefault="00B95C7A" w:rsidP="00B95C7A">
      <w:pPr>
        <w:spacing w:line="240" w:lineRule="auto"/>
        <w:rPr>
          <w:b/>
          <w:bCs/>
        </w:rPr>
      </w:pPr>
      <w:r w:rsidRPr="009E5EF7">
        <w:rPr>
          <w:b/>
          <w:bCs/>
        </w:rPr>
        <w:t>Trask River</w:t>
      </w:r>
    </w:p>
    <w:p w14:paraId="248C6819" w14:textId="756D4EBC" w:rsidR="00B95C7A" w:rsidRDefault="009E5EF7" w:rsidP="00B95C7A">
      <w:pPr>
        <w:pStyle w:val="ListParagraph"/>
        <w:numPr>
          <w:ilvl w:val="0"/>
          <w:numId w:val="2"/>
        </w:numPr>
        <w:spacing w:line="240" w:lineRule="auto"/>
      </w:pPr>
      <w:r>
        <w:t>48 Chinook were sampled at the Trask River Hatchery from May 27</w:t>
      </w:r>
      <w:r w:rsidRPr="009E5EF7">
        <w:rPr>
          <w:vertAlign w:val="superscript"/>
        </w:rPr>
        <w:t>th</w:t>
      </w:r>
      <w:r>
        <w:t xml:space="preserve"> till June 1</w:t>
      </w:r>
      <w:r w:rsidRPr="009E5EF7">
        <w:rPr>
          <w:vertAlign w:val="superscript"/>
        </w:rPr>
        <w:t>st</w:t>
      </w:r>
      <w:r>
        <w:t>.</w:t>
      </w:r>
    </w:p>
    <w:p w14:paraId="5C91774F" w14:textId="30536D1B" w:rsidR="009E5EF7" w:rsidRDefault="009E5EF7" w:rsidP="00B95C7A">
      <w:pPr>
        <w:pStyle w:val="ListParagraph"/>
        <w:numPr>
          <w:ilvl w:val="0"/>
          <w:numId w:val="2"/>
        </w:numPr>
        <w:spacing w:line="240" w:lineRule="auto"/>
      </w:pPr>
      <w:r>
        <w:t>These fish were genotyped at the 34 run timing markers but not the full GT-seq panel.</w:t>
      </w:r>
    </w:p>
    <w:p w14:paraId="0B8D69BF" w14:textId="35B5089D" w:rsidR="00736A95" w:rsidRDefault="00736A95" w:rsidP="00B95C7A">
      <w:pPr>
        <w:pStyle w:val="ListParagraph"/>
        <w:numPr>
          <w:ilvl w:val="0"/>
          <w:numId w:val="2"/>
        </w:numPr>
        <w:spacing w:line="240" w:lineRule="auto"/>
      </w:pPr>
      <w:r>
        <w:t>These samples were also sent to UC Davis in December and will be genotyped at the full GT-seq panel.</w:t>
      </w:r>
    </w:p>
    <w:p w14:paraId="084B56BE" w14:textId="6A8999C7" w:rsidR="00904B06" w:rsidRDefault="00904B06" w:rsidP="00904B06">
      <w:pPr>
        <w:spacing w:line="240" w:lineRule="auto"/>
        <w:ind w:left="360"/>
        <w:rPr>
          <w:b/>
          <w:bCs/>
        </w:rPr>
      </w:pPr>
      <w:r w:rsidRPr="00904B06">
        <w:rPr>
          <w:b/>
          <w:bCs/>
        </w:rPr>
        <w:t>Samples yet to be genotyped:</w:t>
      </w:r>
    </w:p>
    <w:p w14:paraId="4B68AABE" w14:textId="4A608D72" w:rsidR="004E19D0" w:rsidRPr="004E19D0" w:rsidRDefault="004E19D0" w:rsidP="004E19D0">
      <w:pPr>
        <w:pStyle w:val="ListParagraph"/>
        <w:numPr>
          <w:ilvl w:val="0"/>
          <w:numId w:val="6"/>
        </w:numPr>
      </w:pPr>
      <w:r w:rsidRPr="0062257A">
        <w:rPr>
          <w:highlight w:val="yellow"/>
        </w:rPr>
        <w:t>30</w:t>
      </w:r>
      <w:r w:rsidRPr="004E19D0">
        <w:t xml:space="preserve"> spring Chinook (HOR) from the Trask Hatchery Trap on Sept 11</w:t>
      </w:r>
      <w:r w:rsidR="00A76F35" w:rsidRPr="00A76F35">
        <w:rPr>
          <w:vertAlign w:val="superscript"/>
        </w:rPr>
        <w:t>th</w:t>
      </w:r>
      <w:r w:rsidR="00A76F35">
        <w:t xml:space="preserve"> </w:t>
      </w:r>
    </w:p>
    <w:p w14:paraId="508377AF" w14:textId="188C9493" w:rsidR="00F2169C" w:rsidRPr="00F2169C" w:rsidRDefault="00F2169C" w:rsidP="00F2169C">
      <w:pPr>
        <w:pStyle w:val="ListParagraph"/>
        <w:numPr>
          <w:ilvl w:val="0"/>
          <w:numId w:val="6"/>
        </w:numPr>
      </w:pPr>
      <w:r w:rsidRPr="0062257A">
        <w:rPr>
          <w:highlight w:val="yellow"/>
        </w:rPr>
        <w:t>5</w:t>
      </w:r>
      <w:r w:rsidRPr="00F2169C">
        <w:t xml:space="preserve"> spring Chinook (NOR) from the NF Trask spawning ground survey on Sept 22</w:t>
      </w:r>
      <w:r w:rsidRPr="00F2169C">
        <w:rPr>
          <w:vertAlign w:val="superscript"/>
        </w:rPr>
        <w:t>nd</w:t>
      </w:r>
      <w:r>
        <w:t xml:space="preserve"> </w:t>
      </w:r>
      <w:r w:rsidRPr="00F2169C">
        <w:t>and 23</w:t>
      </w:r>
      <w:r w:rsidRPr="00F2169C">
        <w:rPr>
          <w:vertAlign w:val="superscript"/>
        </w:rPr>
        <w:t>rd</w:t>
      </w:r>
      <w:r>
        <w:t xml:space="preserve"> </w:t>
      </w:r>
      <w:r w:rsidRPr="00F2169C">
        <w:t xml:space="preserve"> </w:t>
      </w:r>
    </w:p>
    <w:p w14:paraId="649B6F0C" w14:textId="50D278FA" w:rsidR="003B0BCB" w:rsidRPr="003B0BCB" w:rsidRDefault="003B0BCB" w:rsidP="003B0BCB">
      <w:pPr>
        <w:pStyle w:val="ListParagraph"/>
        <w:numPr>
          <w:ilvl w:val="0"/>
          <w:numId w:val="6"/>
        </w:numPr>
      </w:pPr>
      <w:r w:rsidRPr="0062257A">
        <w:rPr>
          <w:highlight w:val="yellow"/>
        </w:rPr>
        <w:t>44</w:t>
      </w:r>
      <w:r w:rsidRPr="003B0BCB">
        <w:t xml:space="preserve"> fall Chinook (HOR) from the Trask Hatchery Trap on Nov 10</w:t>
      </w:r>
      <w:r w:rsidRPr="003B0BCB">
        <w:rPr>
          <w:vertAlign w:val="superscript"/>
        </w:rPr>
        <w:t>th</w:t>
      </w:r>
      <w:r>
        <w:t xml:space="preserve"> </w:t>
      </w:r>
      <w:r w:rsidRPr="003B0BCB">
        <w:t>and Dec 22</w:t>
      </w:r>
      <w:r w:rsidRPr="003B0BCB">
        <w:rPr>
          <w:vertAlign w:val="superscript"/>
        </w:rPr>
        <w:t>nd</w:t>
      </w:r>
      <w:r>
        <w:t xml:space="preserve"> </w:t>
      </w:r>
      <w:r w:rsidRPr="003B0BCB">
        <w:t>and 24</w:t>
      </w:r>
      <w:r w:rsidRPr="003B0BCB">
        <w:rPr>
          <w:vertAlign w:val="superscript"/>
        </w:rPr>
        <w:t>th</w:t>
      </w:r>
      <w:r>
        <w:t xml:space="preserve"> </w:t>
      </w:r>
      <w:r w:rsidRPr="003B0BCB">
        <w:t xml:space="preserve"> </w:t>
      </w:r>
    </w:p>
    <w:p w14:paraId="7FD8C2AA" w14:textId="4F1D71C2" w:rsidR="003B0BCB" w:rsidRPr="003B0BCB" w:rsidRDefault="003B0BCB" w:rsidP="003B0BCB">
      <w:pPr>
        <w:pStyle w:val="ListParagraph"/>
        <w:numPr>
          <w:ilvl w:val="0"/>
          <w:numId w:val="6"/>
        </w:numPr>
      </w:pPr>
      <w:r w:rsidRPr="0062257A">
        <w:rPr>
          <w:highlight w:val="yellow"/>
        </w:rPr>
        <w:t>4</w:t>
      </w:r>
      <w:r w:rsidRPr="003B0BCB">
        <w:t xml:space="preserve"> fall Chinook (NOR) from the Clear Creek (NF Trask) spawning ground survey on Nov 24</w:t>
      </w:r>
      <w:r w:rsidRPr="003B0BCB">
        <w:rPr>
          <w:vertAlign w:val="superscript"/>
        </w:rPr>
        <w:t>th</w:t>
      </w:r>
      <w:r>
        <w:t xml:space="preserve"> </w:t>
      </w:r>
      <w:r w:rsidRPr="003B0BCB">
        <w:t xml:space="preserve"> </w:t>
      </w:r>
    </w:p>
    <w:p w14:paraId="108EC2C6" w14:textId="33EE79EE" w:rsidR="003B0BCB" w:rsidRDefault="003B0BCB" w:rsidP="003B0BCB">
      <w:pPr>
        <w:pStyle w:val="ListParagraph"/>
        <w:numPr>
          <w:ilvl w:val="0"/>
          <w:numId w:val="6"/>
        </w:numPr>
        <w:spacing w:line="240" w:lineRule="auto"/>
      </w:pPr>
      <w:r w:rsidRPr="0062257A">
        <w:rPr>
          <w:highlight w:val="yellow"/>
        </w:rPr>
        <w:t>3</w:t>
      </w:r>
      <w:r>
        <w:t xml:space="preserve"> fall Chinook (NOR) from the NF Trask spawning ground survey on Nov 24</w:t>
      </w:r>
      <w:r w:rsidRPr="003B0BCB">
        <w:rPr>
          <w:vertAlign w:val="superscript"/>
        </w:rPr>
        <w:t>th</w:t>
      </w:r>
      <w:r>
        <w:t xml:space="preserve"> </w:t>
      </w:r>
    </w:p>
    <w:p w14:paraId="4FD2ED8F" w14:textId="5EC87B3F" w:rsidR="003B0BCB" w:rsidRDefault="003B0BCB" w:rsidP="003B0BCB">
      <w:pPr>
        <w:pStyle w:val="ListParagraph"/>
        <w:numPr>
          <w:ilvl w:val="0"/>
          <w:numId w:val="6"/>
        </w:numPr>
        <w:spacing w:line="240" w:lineRule="auto"/>
      </w:pPr>
      <w:r w:rsidRPr="0062257A">
        <w:rPr>
          <w:highlight w:val="yellow"/>
        </w:rPr>
        <w:t>4</w:t>
      </w:r>
      <w:r>
        <w:t xml:space="preserve"> fall Chinook (NOR) from the SF Trask spawning ground survey on Nov 23</w:t>
      </w:r>
      <w:r w:rsidRPr="003B0BCB">
        <w:rPr>
          <w:vertAlign w:val="superscript"/>
        </w:rPr>
        <w:t>rd</w:t>
      </w:r>
      <w:r>
        <w:t xml:space="preserve">  </w:t>
      </w:r>
    </w:p>
    <w:p w14:paraId="1F811421" w14:textId="77777777" w:rsidR="003B0BCB" w:rsidRDefault="003B0BCB" w:rsidP="009E5EF7">
      <w:pPr>
        <w:spacing w:line="240" w:lineRule="auto"/>
        <w:rPr>
          <w:b/>
          <w:bCs/>
        </w:rPr>
      </w:pPr>
    </w:p>
    <w:p w14:paraId="0FC9933A" w14:textId="0D9EC891" w:rsidR="009E5EF7" w:rsidRPr="009E5EF7" w:rsidRDefault="009E5EF7" w:rsidP="009E5EF7">
      <w:pPr>
        <w:spacing w:line="240" w:lineRule="auto"/>
        <w:rPr>
          <w:b/>
          <w:bCs/>
        </w:rPr>
      </w:pPr>
      <w:r w:rsidRPr="009E5EF7">
        <w:rPr>
          <w:b/>
          <w:bCs/>
        </w:rPr>
        <w:t>Nestucca River</w:t>
      </w:r>
    </w:p>
    <w:p w14:paraId="0F5DC7F8" w14:textId="1433274F" w:rsidR="009E5EF7" w:rsidRDefault="009E5EF7" w:rsidP="009E5EF7">
      <w:pPr>
        <w:pStyle w:val="ListParagraph"/>
        <w:numPr>
          <w:ilvl w:val="0"/>
          <w:numId w:val="3"/>
        </w:numPr>
        <w:spacing w:line="240" w:lineRule="auto"/>
      </w:pPr>
      <w:r>
        <w:t>30 Chinook were sampled at the Three Rivers Trap from June 18</w:t>
      </w:r>
      <w:r w:rsidRPr="009E5EF7">
        <w:rPr>
          <w:vertAlign w:val="superscript"/>
        </w:rPr>
        <w:t>th</w:t>
      </w:r>
      <w:r>
        <w:t xml:space="preserve"> till June 23</w:t>
      </w:r>
      <w:r w:rsidRPr="009E5EF7">
        <w:rPr>
          <w:vertAlign w:val="superscript"/>
        </w:rPr>
        <w:t>rd</w:t>
      </w:r>
      <w:r>
        <w:t xml:space="preserve">. </w:t>
      </w:r>
    </w:p>
    <w:p w14:paraId="290B439C" w14:textId="6CF9BE7D" w:rsidR="00BD4787" w:rsidRDefault="00A44188" w:rsidP="00BD4787">
      <w:pPr>
        <w:pStyle w:val="ListParagraph"/>
        <w:numPr>
          <w:ilvl w:val="0"/>
          <w:numId w:val="3"/>
        </w:numPr>
        <w:spacing w:line="240" w:lineRule="auto"/>
      </w:pPr>
      <w:r>
        <w:t>These fish were genotyped at the 34 run timing markers but not the full GT-seq panel.</w:t>
      </w:r>
    </w:p>
    <w:p w14:paraId="663DD3F8" w14:textId="77777777" w:rsidR="00736A95" w:rsidRDefault="00736A95" w:rsidP="00736A95">
      <w:pPr>
        <w:pStyle w:val="ListParagraph"/>
        <w:numPr>
          <w:ilvl w:val="0"/>
          <w:numId w:val="3"/>
        </w:numPr>
        <w:spacing w:line="240" w:lineRule="auto"/>
      </w:pPr>
      <w:r>
        <w:t>These samples were also sent to UC Davis in December and will be genotyped at the full GT-seq panel.</w:t>
      </w:r>
    </w:p>
    <w:p w14:paraId="20FCEED7" w14:textId="09A6FFD8" w:rsidR="004E19D0" w:rsidRDefault="004E19D0" w:rsidP="004E19D0">
      <w:pPr>
        <w:spacing w:line="240" w:lineRule="auto"/>
        <w:ind w:left="360"/>
        <w:rPr>
          <w:b/>
          <w:bCs/>
        </w:rPr>
      </w:pPr>
      <w:r w:rsidRPr="004E19D0">
        <w:rPr>
          <w:b/>
          <w:bCs/>
        </w:rPr>
        <w:t>Samples yet to be genotyped:</w:t>
      </w:r>
    </w:p>
    <w:p w14:paraId="02120A2F" w14:textId="0F4FFA9B" w:rsidR="00A76F35" w:rsidRPr="00A76F35" w:rsidRDefault="00A76F35" w:rsidP="00A76F35">
      <w:pPr>
        <w:pStyle w:val="ListParagraph"/>
        <w:numPr>
          <w:ilvl w:val="0"/>
          <w:numId w:val="7"/>
        </w:numPr>
      </w:pPr>
      <w:r w:rsidRPr="0062257A">
        <w:rPr>
          <w:highlight w:val="yellow"/>
        </w:rPr>
        <w:t>80</w:t>
      </w:r>
      <w:r w:rsidRPr="00A76F35">
        <w:t xml:space="preserve"> spring Chinook (HOR) from the Cedar Creek Hatchery on Sept 1</w:t>
      </w:r>
      <w:r w:rsidRPr="00A76F35">
        <w:rPr>
          <w:vertAlign w:val="superscript"/>
        </w:rPr>
        <w:t>st</w:t>
      </w:r>
      <w:r w:rsidRPr="00A76F35">
        <w:t>, 9</w:t>
      </w:r>
      <w:r w:rsidRPr="00A76F35">
        <w:rPr>
          <w:vertAlign w:val="superscript"/>
        </w:rPr>
        <w:t>th</w:t>
      </w:r>
      <w:r w:rsidRPr="00A76F35">
        <w:t>, and 10</w:t>
      </w:r>
      <w:r w:rsidRPr="00A76F35">
        <w:rPr>
          <w:vertAlign w:val="superscript"/>
        </w:rPr>
        <w:t>th</w:t>
      </w:r>
      <w:r>
        <w:t xml:space="preserve"> </w:t>
      </w:r>
    </w:p>
    <w:p w14:paraId="09D80F21" w14:textId="39C4C936" w:rsidR="00F2169C" w:rsidRPr="00F2169C" w:rsidRDefault="00F2169C" w:rsidP="00F2169C">
      <w:pPr>
        <w:pStyle w:val="ListParagraph"/>
        <w:numPr>
          <w:ilvl w:val="0"/>
          <w:numId w:val="7"/>
        </w:numPr>
      </w:pPr>
      <w:r w:rsidRPr="0062257A">
        <w:rPr>
          <w:highlight w:val="yellow"/>
        </w:rPr>
        <w:t>1</w:t>
      </w:r>
      <w:r w:rsidRPr="00F2169C">
        <w:t xml:space="preserve"> </w:t>
      </w:r>
      <w:commentRangeStart w:id="0"/>
      <w:r w:rsidRPr="00F2169C">
        <w:t>spring</w:t>
      </w:r>
      <w:commentRangeEnd w:id="0"/>
      <w:r w:rsidR="00DC50A9">
        <w:rPr>
          <w:rStyle w:val="CommentReference"/>
        </w:rPr>
        <w:commentReference w:id="0"/>
      </w:r>
      <w:r w:rsidRPr="00F2169C">
        <w:t xml:space="preserve"> Chinook (NOR) from the Nestucca Bay spawning ground survey on Sept 21</w:t>
      </w:r>
      <w:r w:rsidRPr="00F2169C">
        <w:rPr>
          <w:vertAlign w:val="superscript"/>
        </w:rPr>
        <w:t>st</w:t>
      </w:r>
      <w:r>
        <w:t xml:space="preserve"> </w:t>
      </w:r>
    </w:p>
    <w:p w14:paraId="66B1B159" w14:textId="519890D4" w:rsidR="004E19D0" w:rsidRDefault="003B0BCB" w:rsidP="004E19D0">
      <w:pPr>
        <w:pStyle w:val="ListParagraph"/>
        <w:numPr>
          <w:ilvl w:val="0"/>
          <w:numId w:val="7"/>
        </w:numPr>
        <w:spacing w:line="240" w:lineRule="auto"/>
      </w:pPr>
      <w:commentRangeStart w:id="1"/>
      <w:r w:rsidRPr="0084119F">
        <w:rPr>
          <w:highlight w:val="cyan"/>
        </w:rPr>
        <w:t>30</w:t>
      </w:r>
      <w:commentRangeEnd w:id="1"/>
      <w:r w:rsidR="0084119F">
        <w:rPr>
          <w:rStyle w:val="CommentReference"/>
        </w:rPr>
        <w:commentReference w:id="1"/>
      </w:r>
      <w:r w:rsidRPr="003B0BCB">
        <w:t xml:space="preserve"> fall Chinook (HOR) from the Cedar Creek Hatchery Trap on Oct 27</w:t>
      </w:r>
      <w:r w:rsidRPr="003B0BCB">
        <w:rPr>
          <w:vertAlign w:val="superscript"/>
        </w:rPr>
        <w:t>th</w:t>
      </w:r>
      <w:r>
        <w:t xml:space="preserve"> </w:t>
      </w:r>
    </w:p>
    <w:p w14:paraId="33CCB661" w14:textId="5A48EF41" w:rsidR="003B0BCB" w:rsidRDefault="003B0BCB" w:rsidP="003B0BCB">
      <w:pPr>
        <w:pStyle w:val="ListParagraph"/>
        <w:numPr>
          <w:ilvl w:val="0"/>
          <w:numId w:val="7"/>
        </w:numPr>
      </w:pPr>
      <w:r w:rsidRPr="0084119F">
        <w:rPr>
          <w:highlight w:val="cyan"/>
        </w:rPr>
        <w:t>14</w:t>
      </w:r>
      <w:r w:rsidRPr="003B0BCB">
        <w:t xml:space="preserve"> fall Chinook (NOR) from the Nestucca spawning ground survey on Nov 24</w:t>
      </w:r>
      <w:r w:rsidRPr="003B0BCB">
        <w:rPr>
          <w:vertAlign w:val="superscript"/>
        </w:rPr>
        <w:t>th</w:t>
      </w:r>
      <w:r>
        <w:t xml:space="preserve"> </w:t>
      </w:r>
      <w:r w:rsidRPr="003B0BCB">
        <w:t>and Dec 1</w:t>
      </w:r>
      <w:r w:rsidRPr="003B0BCB">
        <w:rPr>
          <w:vertAlign w:val="superscript"/>
        </w:rPr>
        <w:t>st</w:t>
      </w:r>
      <w:r>
        <w:t xml:space="preserve"> </w:t>
      </w:r>
      <w:r w:rsidRPr="003B0BCB">
        <w:t xml:space="preserve"> </w:t>
      </w:r>
      <w:r>
        <w:t xml:space="preserve"> </w:t>
      </w:r>
    </w:p>
    <w:p w14:paraId="3B0F746B" w14:textId="188260FD" w:rsidR="003B0BCB" w:rsidRDefault="003B0BCB" w:rsidP="003B0BCB">
      <w:pPr>
        <w:rPr>
          <w:b/>
          <w:bCs/>
        </w:rPr>
      </w:pPr>
      <w:r w:rsidRPr="003B0BCB">
        <w:rPr>
          <w:b/>
          <w:bCs/>
        </w:rPr>
        <w:t>Nestucca Bay</w:t>
      </w:r>
    </w:p>
    <w:p w14:paraId="2112593B" w14:textId="77777777" w:rsidR="003B0BCB" w:rsidRDefault="003B0BCB" w:rsidP="003B0BCB">
      <w:pPr>
        <w:spacing w:line="240" w:lineRule="auto"/>
        <w:ind w:left="360"/>
        <w:rPr>
          <w:b/>
          <w:bCs/>
        </w:rPr>
      </w:pPr>
      <w:r w:rsidRPr="004E19D0">
        <w:rPr>
          <w:b/>
          <w:bCs/>
        </w:rPr>
        <w:t>Samples yet to be genotyped:</w:t>
      </w:r>
    </w:p>
    <w:p w14:paraId="5CCF8AF2" w14:textId="77777777" w:rsidR="003B0BCB" w:rsidRPr="003B0BCB" w:rsidRDefault="003B0BCB" w:rsidP="003B0BCB">
      <w:pPr>
        <w:rPr>
          <w:b/>
          <w:bCs/>
        </w:rPr>
      </w:pPr>
    </w:p>
    <w:p w14:paraId="2AA267D1" w14:textId="0E544D1F" w:rsidR="003B0BCB" w:rsidRPr="003B0BCB" w:rsidRDefault="003B0BCB" w:rsidP="003B0BCB">
      <w:pPr>
        <w:pStyle w:val="ListParagraph"/>
        <w:numPr>
          <w:ilvl w:val="0"/>
          <w:numId w:val="9"/>
        </w:numPr>
      </w:pPr>
      <w:r w:rsidRPr="0084119F">
        <w:rPr>
          <w:highlight w:val="cyan"/>
        </w:rPr>
        <w:lastRenderedPageBreak/>
        <w:t>30</w:t>
      </w:r>
      <w:r w:rsidRPr="003B0BCB">
        <w:t xml:space="preserve"> fall Chinook (5 HOR, 25 NOR) from the Nestucca Bay on Sep 17</w:t>
      </w:r>
      <w:r w:rsidRPr="003B0BCB">
        <w:rPr>
          <w:vertAlign w:val="superscript"/>
        </w:rPr>
        <w:t>th</w:t>
      </w:r>
      <w:r>
        <w:t>,</w:t>
      </w:r>
      <w:r w:rsidRPr="003B0BCB">
        <w:t xml:space="preserve"> 21</w:t>
      </w:r>
      <w:r w:rsidRPr="003B0BCB">
        <w:rPr>
          <w:vertAlign w:val="superscript"/>
        </w:rPr>
        <w:t>st</w:t>
      </w:r>
      <w:r w:rsidRPr="003B0BCB">
        <w:t>, 22</w:t>
      </w:r>
      <w:r w:rsidRPr="003B0BCB">
        <w:rPr>
          <w:vertAlign w:val="superscript"/>
        </w:rPr>
        <w:t>nd</w:t>
      </w:r>
      <w:r w:rsidRPr="003B0BCB">
        <w:t>, and 29</w:t>
      </w:r>
      <w:r w:rsidRPr="003B0BCB">
        <w:rPr>
          <w:vertAlign w:val="superscript"/>
        </w:rPr>
        <w:t>th</w:t>
      </w:r>
      <w:r>
        <w:t xml:space="preserve"> </w:t>
      </w:r>
      <w:r w:rsidRPr="003B0BCB">
        <w:t xml:space="preserve">   </w:t>
      </w:r>
    </w:p>
    <w:p w14:paraId="0CE76015" w14:textId="77777777" w:rsidR="003B0BCB" w:rsidRDefault="003B0BCB" w:rsidP="003B0BCB">
      <w:pPr>
        <w:rPr>
          <w:b/>
          <w:bCs/>
        </w:rPr>
      </w:pPr>
    </w:p>
    <w:p w14:paraId="24C4BFDA" w14:textId="068CDBE0" w:rsidR="003B0BCB" w:rsidRDefault="003B0BCB" w:rsidP="003B0BCB">
      <w:pPr>
        <w:rPr>
          <w:b/>
          <w:bCs/>
        </w:rPr>
      </w:pPr>
      <w:r>
        <w:rPr>
          <w:b/>
          <w:bCs/>
        </w:rPr>
        <w:t>Tillamook</w:t>
      </w:r>
      <w:r w:rsidRPr="003B0BCB">
        <w:rPr>
          <w:b/>
          <w:bCs/>
        </w:rPr>
        <w:t xml:space="preserve"> Bay</w:t>
      </w:r>
    </w:p>
    <w:p w14:paraId="64DBD44C" w14:textId="71C9FBCE" w:rsidR="003B0BCB" w:rsidRDefault="008C696D" w:rsidP="008C696D">
      <w:pPr>
        <w:rPr>
          <w:b/>
          <w:bCs/>
        </w:rPr>
      </w:pPr>
      <w:r>
        <w:rPr>
          <w:b/>
          <w:bCs/>
        </w:rPr>
        <w:t xml:space="preserve">       </w:t>
      </w:r>
      <w:r w:rsidR="003B0BCB">
        <w:rPr>
          <w:b/>
          <w:bCs/>
        </w:rPr>
        <w:t>Samples yet to be genotyped:</w:t>
      </w:r>
    </w:p>
    <w:p w14:paraId="7C8A2CFE" w14:textId="332EDEA5" w:rsidR="003B0BCB" w:rsidRPr="003B0BCB" w:rsidRDefault="003B0BCB" w:rsidP="008C696D">
      <w:pPr>
        <w:pStyle w:val="ListParagraph"/>
        <w:numPr>
          <w:ilvl w:val="0"/>
          <w:numId w:val="9"/>
        </w:numPr>
      </w:pPr>
      <w:r w:rsidRPr="0084119F">
        <w:rPr>
          <w:highlight w:val="cyan"/>
        </w:rPr>
        <w:t>30</w:t>
      </w:r>
      <w:r w:rsidRPr="003B0BCB">
        <w:t xml:space="preserve"> fall Chinook (3 HOR; 27 NOR) from the Tillamook Bay on Sept 4</w:t>
      </w:r>
      <w:r w:rsidRPr="003B0BCB">
        <w:rPr>
          <w:vertAlign w:val="superscript"/>
        </w:rPr>
        <w:t>th</w:t>
      </w:r>
      <w:r w:rsidRPr="003B0BCB">
        <w:t>, 11</w:t>
      </w:r>
      <w:r w:rsidRPr="003B0BCB">
        <w:rPr>
          <w:vertAlign w:val="superscript"/>
        </w:rPr>
        <w:t>th</w:t>
      </w:r>
      <w:r w:rsidRPr="003B0BCB">
        <w:t>, 16</w:t>
      </w:r>
      <w:r w:rsidRPr="003B0BCB">
        <w:rPr>
          <w:vertAlign w:val="superscript"/>
        </w:rPr>
        <w:t>th</w:t>
      </w:r>
      <w:r w:rsidRPr="003B0BCB">
        <w:t>, 17</w:t>
      </w:r>
      <w:r w:rsidRPr="003B0BCB">
        <w:rPr>
          <w:vertAlign w:val="superscript"/>
        </w:rPr>
        <w:t>th</w:t>
      </w:r>
      <w:r w:rsidRPr="003B0BCB">
        <w:t>, 18</w:t>
      </w:r>
      <w:r w:rsidRPr="003B0BCB">
        <w:rPr>
          <w:vertAlign w:val="superscript"/>
        </w:rPr>
        <w:t>th</w:t>
      </w:r>
      <w:r w:rsidRPr="003B0BCB">
        <w:t>, 21</w:t>
      </w:r>
      <w:r w:rsidRPr="003B0BCB">
        <w:rPr>
          <w:vertAlign w:val="superscript"/>
        </w:rPr>
        <w:t>st</w:t>
      </w:r>
      <w:r w:rsidRPr="003B0BCB">
        <w:t xml:space="preserve"> and 28</w:t>
      </w:r>
      <w:r w:rsidRPr="003B0BCB">
        <w:rPr>
          <w:vertAlign w:val="superscript"/>
        </w:rPr>
        <w:t>th</w:t>
      </w:r>
      <w:r>
        <w:t xml:space="preserve"> </w:t>
      </w:r>
      <w:r w:rsidRPr="003B0BCB">
        <w:t xml:space="preserve"> </w:t>
      </w:r>
      <w:r>
        <w:t xml:space="preserve"> </w:t>
      </w:r>
      <w:r w:rsidRPr="003B0BCB">
        <w:t xml:space="preserve">  </w:t>
      </w:r>
    </w:p>
    <w:p w14:paraId="24E08AD3" w14:textId="77777777" w:rsidR="003B7571" w:rsidRDefault="003B7571" w:rsidP="003B0BCB">
      <w:pPr>
        <w:spacing w:line="240" w:lineRule="auto"/>
        <w:rPr>
          <w:b/>
          <w:bCs/>
        </w:rPr>
      </w:pPr>
    </w:p>
    <w:p w14:paraId="64F8F645" w14:textId="2B4F8651" w:rsidR="003B0BCB" w:rsidRDefault="003B0BCB" w:rsidP="003B0BCB">
      <w:pPr>
        <w:spacing w:line="240" w:lineRule="auto"/>
        <w:rPr>
          <w:b/>
          <w:bCs/>
        </w:rPr>
      </w:pPr>
      <w:r w:rsidRPr="003B0BCB">
        <w:rPr>
          <w:b/>
          <w:bCs/>
        </w:rPr>
        <w:t>Wilson River</w:t>
      </w:r>
    </w:p>
    <w:p w14:paraId="79FC8049" w14:textId="30750F63" w:rsidR="003B0BCB" w:rsidRPr="003B0BCB" w:rsidRDefault="003B0BCB" w:rsidP="003B0BCB">
      <w:pPr>
        <w:spacing w:line="240" w:lineRule="auto"/>
        <w:ind w:left="360"/>
        <w:rPr>
          <w:b/>
          <w:bCs/>
        </w:rPr>
      </w:pPr>
      <w:r w:rsidRPr="00904B06">
        <w:rPr>
          <w:b/>
          <w:bCs/>
        </w:rPr>
        <w:t>Samples yet to be genotyped:</w:t>
      </w:r>
    </w:p>
    <w:p w14:paraId="11EBC546" w14:textId="6F962807" w:rsidR="003B0BCB" w:rsidRPr="003B0BCB" w:rsidRDefault="003B0BCB" w:rsidP="003B0BCB">
      <w:pPr>
        <w:pStyle w:val="ListParagraph"/>
        <w:numPr>
          <w:ilvl w:val="0"/>
          <w:numId w:val="8"/>
        </w:numPr>
      </w:pPr>
      <w:r w:rsidRPr="0084119F">
        <w:rPr>
          <w:highlight w:val="cyan"/>
        </w:rPr>
        <w:t>30</w:t>
      </w:r>
      <w:r w:rsidRPr="003B0BCB">
        <w:t xml:space="preserve"> fall Chinook (NOR) from Cedar Creek (Wilson) spawning ground survey on Nov 24</w:t>
      </w:r>
      <w:r w:rsidRPr="003B0BCB">
        <w:rPr>
          <w:vertAlign w:val="superscript"/>
        </w:rPr>
        <w:t>th</w:t>
      </w:r>
      <w:r>
        <w:t xml:space="preserve"> </w:t>
      </w:r>
      <w:r w:rsidRPr="003B0BCB">
        <w:t xml:space="preserve"> </w:t>
      </w:r>
    </w:p>
    <w:p w14:paraId="1A6D17FC" w14:textId="77777777" w:rsidR="00736A95" w:rsidRDefault="00736A95" w:rsidP="004E19D0">
      <w:pPr>
        <w:spacing w:line="240" w:lineRule="auto"/>
      </w:pPr>
    </w:p>
    <w:p w14:paraId="42C1D475" w14:textId="15DC2847" w:rsidR="00BD4787" w:rsidRDefault="00BD4787" w:rsidP="00BD4787">
      <w:pPr>
        <w:spacing w:line="240" w:lineRule="auto"/>
        <w:rPr>
          <w:b/>
          <w:bCs/>
        </w:rPr>
      </w:pPr>
      <w:r w:rsidRPr="00BD4787">
        <w:rPr>
          <w:b/>
          <w:bCs/>
        </w:rPr>
        <w:t>Umpqua River</w:t>
      </w:r>
    </w:p>
    <w:p w14:paraId="3A01E111" w14:textId="5EE769C1" w:rsidR="003B0BCB" w:rsidRPr="00BD4787" w:rsidRDefault="003B0BCB" w:rsidP="003B0BCB">
      <w:pPr>
        <w:spacing w:line="240" w:lineRule="auto"/>
        <w:ind w:left="360"/>
        <w:rPr>
          <w:b/>
          <w:bCs/>
        </w:rPr>
      </w:pPr>
      <w:r w:rsidRPr="00904B06">
        <w:rPr>
          <w:b/>
          <w:bCs/>
        </w:rPr>
        <w:t>Samples yet to be genotyped:</w:t>
      </w:r>
    </w:p>
    <w:p w14:paraId="47D4D722" w14:textId="371E6DB1" w:rsidR="00BD4787" w:rsidRDefault="00E4299E" w:rsidP="00BD4787">
      <w:pPr>
        <w:pStyle w:val="ListParagraph"/>
        <w:numPr>
          <w:ilvl w:val="0"/>
          <w:numId w:val="5"/>
        </w:numPr>
        <w:spacing w:line="240" w:lineRule="auto"/>
      </w:pPr>
      <w:r w:rsidRPr="0084119F">
        <w:rPr>
          <w:highlight w:val="cyan"/>
        </w:rPr>
        <w:t>3</w:t>
      </w:r>
      <w:r>
        <w:t xml:space="preserve"> Fall Chinook</w:t>
      </w:r>
      <w:r w:rsidR="00DC094B">
        <w:t xml:space="preserve"> from Winchester Dam on the North Umpqua from October 13</w:t>
      </w:r>
      <w:r w:rsidR="00DC094B" w:rsidRPr="00DC094B">
        <w:rPr>
          <w:vertAlign w:val="superscript"/>
        </w:rPr>
        <w:t>th</w:t>
      </w:r>
      <w:r w:rsidR="00DC094B">
        <w:t>.</w:t>
      </w:r>
    </w:p>
    <w:p w14:paraId="2562E729" w14:textId="7DE07BC8" w:rsidR="00DC094B" w:rsidRDefault="00DC094B" w:rsidP="00BD4787">
      <w:pPr>
        <w:pStyle w:val="ListParagraph"/>
        <w:numPr>
          <w:ilvl w:val="0"/>
          <w:numId w:val="5"/>
        </w:numPr>
        <w:spacing w:line="240" w:lineRule="auto"/>
      </w:pPr>
      <w:r w:rsidRPr="0084119F">
        <w:rPr>
          <w:highlight w:val="cyan"/>
        </w:rPr>
        <w:t>53</w:t>
      </w:r>
      <w:r>
        <w:t xml:space="preserve"> Spring Chinook from Winchester Dam or Rock Creek Hatchery on the North Umpqua from May 9</w:t>
      </w:r>
      <w:r w:rsidRPr="00DC094B">
        <w:rPr>
          <w:vertAlign w:val="superscript"/>
        </w:rPr>
        <w:t>th</w:t>
      </w:r>
      <w:r>
        <w:t xml:space="preserve"> – July 1</w:t>
      </w:r>
      <w:r w:rsidRPr="00DC094B">
        <w:rPr>
          <w:vertAlign w:val="superscript"/>
        </w:rPr>
        <w:t>st</w:t>
      </w:r>
      <w:r>
        <w:t>.</w:t>
      </w:r>
    </w:p>
    <w:p w14:paraId="27F99607" w14:textId="4B420534" w:rsidR="00DC094B" w:rsidRDefault="00DC094B" w:rsidP="00BD4787">
      <w:pPr>
        <w:pStyle w:val="ListParagraph"/>
        <w:numPr>
          <w:ilvl w:val="0"/>
          <w:numId w:val="5"/>
        </w:numPr>
        <w:spacing w:line="240" w:lineRule="auto"/>
      </w:pPr>
      <w:r w:rsidRPr="0084119F">
        <w:rPr>
          <w:highlight w:val="cyan"/>
        </w:rPr>
        <w:t>11</w:t>
      </w:r>
      <w:r>
        <w:t xml:space="preserve"> Spring Chinook from Fish Creek on the North Umpqua from Sept 28</w:t>
      </w:r>
      <w:r w:rsidRPr="00DC094B">
        <w:rPr>
          <w:vertAlign w:val="superscript"/>
        </w:rPr>
        <w:t>th</w:t>
      </w:r>
      <w:r>
        <w:t xml:space="preserve"> and Oct </w:t>
      </w:r>
      <w:r w:rsidR="001532A7">
        <w:t>6</w:t>
      </w:r>
      <w:r w:rsidR="001532A7" w:rsidRPr="001532A7">
        <w:rPr>
          <w:vertAlign w:val="superscript"/>
        </w:rPr>
        <w:t>th</w:t>
      </w:r>
      <w:r w:rsidR="001532A7">
        <w:t>.</w:t>
      </w:r>
    </w:p>
    <w:p w14:paraId="33B4D326" w14:textId="5631490E" w:rsidR="0041183E" w:rsidRDefault="00DC094B" w:rsidP="0041183E">
      <w:pPr>
        <w:pStyle w:val="ListParagraph"/>
        <w:numPr>
          <w:ilvl w:val="0"/>
          <w:numId w:val="5"/>
        </w:numPr>
        <w:spacing w:line="240" w:lineRule="auto"/>
        <w:rPr>
          <w:ins w:id="2" w:author="Fitzpatrick, Cristin Keelin" w:date="2021-03-23T13:39:00Z"/>
        </w:rPr>
      </w:pPr>
      <w:r w:rsidRPr="0084119F">
        <w:rPr>
          <w:highlight w:val="cyan"/>
        </w:rPr>
        <w:t>39</w:t>
      </w:r>
      <w:r>
        <w:t xml:space="preserve"> spring Chinook from the North Umpqua (various locations) from Oct 1</w:t>
      </w:r>
      <w:r w:rsidRPr="00DC094B">
        <w:rPr>
          <w:vertAlign w:val="superscript"/>
        </w:rPr>
        <w:t>st</w:t>
      </w:r>
      <w:r>
        <w:t>, 7</w:t>
      </w:r>
      <w:r w:rsidRPr="00DC094B">
        <w:rPr>
          <w:vertAlign w:val="superscript"/>
        </w:rPr>
        <w:t>th</w:t>
      </w:r>
      <w:r>
        <w:t xml:space="preserve"> and 8</w:t>
      </w:r>
      <w:r w:rsidRPr="00DC094B">
        <w:rPr>
          <w:vertAlign w:val="superscript"/>
        </w:rPr>
        <w:t>th</w:t>
      </w:r>
      <w:r>
        <w:t xml:space="preserve">. </w:t>
      </w:r>
    </w:p>
    <w:p w14:paraId="3BCC8497" w14:textId="3FF45BDC" w:rsidR="0041183E" w:rsidRDefault="0041183E" w:rsidP="0041183E">
      <w:pPr>
        <w:pStyle w:val="ListParagraph"/>
        <w:numPr>
          <w:ilvl w:val="0"/>
          <w:numId w:val="5"/>
        </w:numPr>
        <w:spacing w:line="240" w:lineRule="auto"/>
      </w:pPr>
      <w:r w:rsidRPr="001532A7">
        <w:rPr>
          <w:highlight w:val="cyan"/>
        </w:rPr>
        <w:t>10</w:t>
      </w:r>
      <w:r>
        <w:t xml:space="preserve"> Spring Chinook from South Umpqua (various locations) from Aug </w:t>
      </w:r>
      <w:r w:rsidR="002F5F3F">
        <w:t>1</w:t>
      </w:r>
      <w:r>
        <w:t>9</w:t>
      </w:r>
      <w:r w:rsidRPr="001532A7">
        <w:rPr>
          <w:vertAlign w:val="superscript"/>
        </w:rPr>
        <w:t>th</w:t>
      </w:r>
      <w:bookmarkStart w:id="3" w:name="_GoBack"/>
      <w:bookmarkEnd w:id="3"/>
      <w:r>
        <w:t>, Oct 7</w:t>
      </w:r>
      <w:r w:rsidRPr="001532A7">
        <w:rPr>
          <w:vertAlign w:val="superscript"/>
        </w:rPr>
        <w:t>th</w:t>
      </w:r>
      <w:r>
        <w:t>, Oct 9</w:t>
      </w:r>
      <w:r w:rsidRPr="001532A7">
        <w:rPr>
          <w:vertAlign w:val="superscript"/>
        </w:rPr>
        <w:t>th</w:t>
      </w:r>
      <w:r>
        <w:t>, Oct 13</w:t>
      </w:r>
      <w:r w:rsidRPr="001532A7">
        <w:rPr>
          <w:vertAlign w:val="superscript"/>
        </w:rPr>
        <w:t>th</w:t>
      </w:r>
      <w:r>
        <w:t>, Oct 19</w:t>
      </w:r>
      <w:r w:rsidRPr="001532A7">
        <w:rPr>
          <w:vertAlign w:val="superscript"/>
        </w:rPr>
        <w:t>th</w:t>
      </w:r>
      <w:r>
        <w:t>, and Oct 21</w:t>
      </w:r>
      <w:r w:rsidRPr="001532A7">
        <w:rPr>
          <w:vertAlign w:val="superscript"/>
        </w:rPr>
        <w:t>st</w:t>
      </w:r>
      <w:r>
        <w:t>.</w:t>
      </w:r>
    </w:p>
    <w:p w14:paraId="4EA5478B" w14:textId="6C1C5E83" w:rsidR="00BB5DF5" w:rsidRDefault="00BB5DF5" w:rsidP="00571076">
      <w:pPr>
        <w:spacing w:line="240" w:lineRule="auto"/>
      </w:pPr>
    </w:p>
    <w:p w14:paraId="1762AB19" w14:textId="52DBE80B" w:rsidR="00571076" w:rsidRPr="00571076" w:rsidRDefault="00571076" w:rsidP="00571076">
      <w:pPr>
        <w:spacing w:line="240" w:lineRule="auto"/>
        <w:rPr>
          <w:b/>
          <w:bCs/>
        </w:rPr>
      </w:pPr>
      <w:r w:rsidRPr="00571076">
        <w:rPr>
          <w:b/>
          <w:bCs/>
        </w:rPr>
        <w:t>2020 Spawning Ground Surveys</w:t>
      </w:r>
      <w:r w:rsidR="00A26140">
        <w:rPr>
          <w:b/>
          <w:bCs/>
        </w:rPr>
        <w:t xml:space="preserve"> OASIS</w:t>
      </w:r>
    </w:p>
    <w:p w14:paraId="2B3C7439" w14:textId="61019AA3" w:rsidR="00571076" w:rsidRDefault="00571076" w:rsidP="00571076">
      <w:pPr>
        <w:pStyle w:val="ListParagraph"/>
        <w:numPr>
          <w:ilvl w:val="0"/>
          <w:numId w:val="10"/>
        </w:numPr>
        <w:spacing w:line="240" w:lineRule="auto"/>
      </w:pPr>
      <w:r w:rsidRPr="00571076">
        <w:t xml:space="preserve">Fall Chinook, Coast Range, Collected October through December 2020 during Spawning Ground Surveys (adults), </w:t>
      </w:r>
      <w:commentRangeStart w:id="4"/>
      <w:r w:rsidRPr="007E0762">
        <w:rPr>
          <w:highlight w:val="cyan"/>
        </w:rPr>
        <w:t>296</w:t>
      </w:r>
      <w:commentRangeEnd w:id="4"/>
      <w:r w:rsidR="007E0762" w:rsidRPr="007E0762">
        <w:rPr>
          <w:rStyle w:val="CommentReference"/>
          <w:highlight w:val="cyan"/>
        </w:rPr>
        <w:commentReference w:id="4"/>
      </w:r>
      <w:r w:rsidRPr="00571076">
        <w:t xml:space="preserve"> total samples</w:t>
      </w:r>
    </w:p>
    <w:p w14:paraId="159642A6" w14:textId="77777777" w:rsidR="00A26140" w:rsidRDefault="00A26140" w:rsidP="00A26140">
      <w:pPr>
        <w:spacing w:line="240" w:lineRule="auto"/>
      </w:pPr>
    </w:p>
    <w:p w14:paraId="47A717EF" w14:textId="5BCF57AA" w:rsidR="00F17F26" w:rsidRPr="00A26140" w:rsidRDefault="00A26140" w:rsidP="00F17F26">
      <w:pPr>
        <w:spacing w:line="240" w:lineRule="auto"/>
        <w:rPr>
          <w:b/>
          <w:bCs/>
        </w:rPr>
      </w:pPr>
      <w:r w:rsidRPr="00A26140">
        <w:rPr>
          <w:b/>
          <w:bCs/>
        </w:rPr>
        <w:t xml:space="preserve">Coquille and Coos </w:t>
      </w:r>
      <w:r>
        <w:rPr>
          <w:b/>
          <w:bCs/>
        </w:rPr>
        <w:t xml:space="preserve">Rivers </w:t>
      </w:r>
      <w:r w:rsidRPr="00A26140">
        <w:rPr>
          <w:b/>
          <w:bCs/>
        </w:rPr>
        <w:t>Spawning Ground Survey</w:t>
      </w:r>
    </w:p>
    <w:p w14:paraId="32FD97CE" w14:textId="16B3972A" w:rsidR="00A26140" w:rsidRDefault="00A26140" w:rsidP="00A26140">
      <w:pPr>
        <w:pStyle w:val="ListParagraph"/>
        <w:numPr>
          <w:ilvl w:val="0"/>
          <w:numId w:val="10"/>
        </w:numPr>
        <w:spacing w:line="240" w:lineRule="auto"/>
      </w:pPr>
      <w:r w:rsidRPr="0084119F">
        <w:rPr>
          <w:highlight w:val="cyan"/>
        </w:rPr>
        <w:t>25</w:t>
      </w:r>
      <w:r>
        <w:t xml:space="preserve"> fall Chinook</w:t>
      </w:r>
    </w:p>
    <w:p w14:paraId="02BAE713" w14:textId="7C70753C" w:rsidR="00A26140" w:rsidRDefault="00A26140" w:rsidP="00A26140">
      <w:pPr>
        <w:pStyle w:val="ListParagraph"/>
        <w:numPr>
          <w:ilvl w:val="1"/>
          <w:numId w:val="10"/>
        </w:numPr>
        <w:spacing w:line="240" w:lineRule="auto"/>
      </w:pPr>
      <w:r>
        <w:t>3 bonus chum salmon samples</w:t>
      </w:r>
    </w:p>
    <w:p w14:paraId="014E7A48" w14:textId="77777777" w:rsidR="00A26140" w:rsidRDefault="00A26140" w:rsidP="00A26140">
      <w:pPr>
        <w:spacing w:line="240" w:lineRule="auto"/>
        <w:ind w:left="1080"/>
      </w:pPr>
    </w:p>
    <w:p w14:paraId="1E05C7E7" w14:textId="6ED10387" w:rsidR="00F17F26" w:rsidRDefault="00F17F26" w:rsidP="003B0BCB">
      <w:pPr>
        <w:spacing w:line="240" w:lineRule="auto"/>
        <w:contextualSpacing/>
        <w:jc w:val="center"/>
        <w:rPr>
          <w:b/>
          <w:bCs/>
        </w:rPr>
      </w:pPr>
      <w:r w:rsidRPr="00C03922">
        <w:rPr>
          <w:b/>
          <w:bCs/>
        </w:rPr>
        <w:t>20</w:t>
      </w:r>
      <w:r>
        <w:rPr>
          <w:b/>
          <w:bCs/>
        </w:rPr>
        <w:t>17-2019</w:t>
      </w:r>
      <w:r w:rsidRPr="00C03922">
        <w:rPr>
          <w:b/>
          <w:bCs/>
        </w:rPr>
        <w:t xml:space="preserve"> Coastal Chinook Sampling</w:t>
      </w:r>
    </w:p>
    <w:p w14:paraId="6F96D6BD" w14:textId="50CCC25B" w:rsidR="003B0BCB" w:rsidRDefault="003B0BCB" w:rsidP="003B0BCB">
      <w:pPr>
        <w:spacing w:line="240" w:lineRule="auto"/>
        <w:ind w:left="360"/>
        <w:jc w:val="center"/>
        <w:rPr>
          <w:b/>
          <w:bCs/>
        </w:rPr>
      </w:pPr>
      <w:r>
        <w:rPr>
          <w:b/>
          <w:bCs/>
        </w:rPr>
        <w:t>(</w:t>
      </w:r>
      <w:r w:rsidRPr="00904B06">
        <w:rPr>
          <w:b/>
          <w:bCs/>
        </w:rPr>
        <w:t>Samples yet to be genotyped</w:t>
      </w:r>
      <w:r>
        <w:rPr>
          <w:b/>
          <w:bCs/>
        </w:rPr>
        <w:t>)</w:t>
      </w:r>
    </w:p>
    <w:p w14:paraId="638139E4" w14:textId="77777777" w:rsidR="003B0BCB" w:rsidRPr="00C03922" w:rsidRDefault="003B0BCB" w:rsidP="00F17F26">
      <w:pPr>
        <w:spacing w:line="240" w:lineRule="auto"/>
        <w:contextualSpacing/>
        <w:jc w:val="center"/>
        <w:rPr>
          <w:b/>
          <w:bCs/>
        </w:rPr>
      </w:pPr>
    </w:p>
    <w:p w14:paraId="10ADA594" w14:textId="77777777" w:rsidR="00F17F26" w:rsidRPr="009E5EF7" w:rsidRDefault="00F17F26" w:rsidP="00F17F26">
      <w:pPr>
        <w:spacing w:line="240" w:lineRule="auto"/>
        <w:rPr>
          <w:b/>
          <w:bCs/>
        </w:rPr>
      </w:pPr>
      <w:r w:rsidRPr="009E5EF7">
        <w:rPr>
          <w:b/>
          <w:bCs/>
        </w:rPr>
        <w:t>Nestucca River</w:t>
      </w:r>
    </w:p>
    <w:p w14:paraId="68B3009D" w14:textId="09EF0638" w:rsidR="00F17F26" w:rsidRDefault="00F17F26" w:rsidP="00F17F26">
      <w:pPr>
        <w:pStyle w:val="ListParagraph"/>
        <w:numPr>
          <w:ilvl w:val="0"/>
          <w:numId w:val="3"/>
        </w:numPr>
        <w:spacing w:line="240" w:lineRule="auto"/>
      </w:pPr>
      <w:r>
        <w:t>(2017) 109 Chinook carcasses were sampled from Sept 6</w:t>
      </w:r>
      <w:r w:rsidRPr="00F17F26">
        <w:rPr>
          <w:vertAlign w:val="superscript"/>
        </w:rPr>
        <w:t>th</w:t>
      </w:r>
      <w:r>
        <w:t xml:space="preserve"> till Dec 19</w:t>
      </w:r>
      <w:r w:rsidRPr="00F17F26">
        <w:rPr>
          <w:vertAlign w:val="superscript"/>
        </w:rPr>
        <w:t>th</w:t>
      </w:r>
      <w:r>
        <w:t xml:space="preserve">  </w:t>
      </w:r>
    </w:p>
    <w:p w14:paraId="362B884A" w14:textId="0F23809E" w:rsidR="00F17F26" w:rsidRDefault="00F17F26" w:rsidP="00F17F26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(2018) 94 Chinook carcasses were sampled from Sept 5</w:t>
      </w:r>
      <w:r w:rsidRPr="00F17F26">
        <w:rPr>
          <w:vertAlign w:val="superscript"/>
        </w:rPr>
        <w:t>th</w:t>
      </w:r>
      <w:r>
        <w:t xml:space="preserve"> till Jan 9</w:t>
      </w:r>
      <w:r w:rsidRPr="00F17F26">
        <w:rPr>
          <w:vertAlign w:val="superscript"/>
        </w:rPr>
        <w:t>th</w:t>
      </w:r>
      <w:r>
        <w:t xml:space="preserve"> from Little Nestucca R, Beaver Cr, E Beaver Cr, East Cr, Powder Cr, Elk Cr, and Bear Cr.</w:t>
      </w:r>
    </w:p>
    <w:p w14:paraId="3F183F06" w14:textId="529E710B" w:rsidR="00F17F26" w:rsidRPr="0007543B" w:rsidRDefault="00F17F26" w:rsidP="00F17F26">
      <w:pPr>
        <w:pStyle w:val="ListParagraph"/>
        <w:numPr>
          <w:ilvl w:val="0"/>
          <w:numId w:val="3"/>
        </w:numPr>
        <w:spacing w:line="240" w:lineRule="auto"/>
      </w:pPr>
      <w:r>
        <w:t>(2019) 19 Chinook carcasses were sampled August 28</w:t>
      </w:r>
      <w:r w:rsidRPr="00F17F26">
        <w:rPr>
          <w:vertAlign w:val="superscript"/>
        </w:rPr>
        <w:t>th</w:t>
      </w:r>
      <w:r>
        <w:t xml:space="preserve"> till December 27</w:t>
      </w:r>
      <w:r w:rsidRPr="00F17F26">
        <w:rPr>
          <w:vertAlign w:val="superscript"/>
        </w:rPr>
        <w:t>th</w:t>
      </w:r>
      <w:r>
        <w:t xml:space="preserve"> from Nestucca R</w:t>
      </w:r>
      <w:r w:rsidRPr="0007543B">
        <w:t>,</w:t>
      </w:r>
      <w:r>
        <w:t xml:space="preserve"> Three Rivers,</w:t>
      </w:r>
      <w:r w:rsidRPr="0007543B">
        <w:t xml:space="preserve"> E Beaver Cr</w:t>
      </w:r>
      <w:r>
        <w:t>, Bear</w:t>
      </w:r>
      <w:r w:rsidRPr="0007543B">
        <w:t xml:space="preserve"> Cr, Powder Cr, </w:t>
      </w:r>
      <w:r>
        <w:t>Clear</w:t>
      </w:r>
      <w:r w:rsidRPr="0007543B">
        <w:t xml:space="preserve"> Cr, </w:t>
      </w:r>
      <w:r>
        <w:t>Louie Cr, and Boulder</w:t>
      </w:r>
      <w:r w:rsidRPr="0007543B">
        <w:t xml:space="preserve"> Cr.</w:t>
      </w:r>
    </w:p>
    <w:p w14:paraId="356A072B" w14:textId="77777777" w:rsidR="00F17F26" w:rsidRDefault="00F17F26" w:rsidP="00F17F26">
      <w:pPr>
        <w:spacing w:line="240" w:lineRule="auto"/>
        <w:rPr>
          <w:b/>
        </w:rPr>
      </w:pPr>
      <w:r w:rsidRPr="0007543B">
        <w:rPr>
          <w:b/>
        </w:rPr>
        <w:t>Wilson River</w:t>
      </w:r>
    </w:p>
    <w:p w14:paraId="53FE0CBB" w14:textId="77777777" w:rsidR="00F17F26" w:rsidRDefault="00F17F26" w:rsidP="00F17F26">
      <w:pPr>
        <w:pStyle w:val="ListParagraph"/>
        <w:numPr>
          <w:ilvl w:val="0"/>
          <w:numId w:val="4"/>
        </w:numPr>
        <w:spacing w:line="240" w:lineRule="auto"/>
      </w:pPr>
      <w:r>
        <w:t>(2017) 67 Chinook carcasses were sampled Sept 12</w:t>
      </w:r>
      <w:r w:rsidRPr="00F17F26">
        <w:rPr>
          <w:vertAlign w:val="superscript"/>
        </w:rPr>
        <w:t>th</w:t>
      </w:r>
      <w:r>
        <w:t xml:space="preserve"> – December 6</w:t>
      </w:r>
      <w:r w:rsidRPr="00F17F26">
        <w:rPr>
          <w:vertAlign w:val="superscript"/>
        </w:rPr>
        <w:t>th</w:t>
      </w:r>
      <w:r>
        <w:t xml:space="preserve"> </w:t>
      </w:r>
    </w:p>
    <w:p w14:paraId="3C62D8EC" w14:textId="3D2926C7" w:rsidR="00F17F26" w:rsidRDefault="00F17F26" w:rsidP="00F17F26">
      <w:pPr>
        <w:pStyle w:val="ListParagraph"/>
        <w:numPr>
          <w:ilvl w:val="0"/>
          <w:numId w:val="4"/>
        </w:numPr>
        <w:spacing w:line="240" w:lineRule="auto"/>
      </w:pPr>
      <w:r>
        <w:t>(</w:t>
      </w:r>
      <w:r w:rsidRPr="0007543B">
        <w:t>2018</w:t>
      </w:r>
      <w:r w:rsidRPr="00670A2D">
        <w:t>) 45</w:t>
      </w:r>
      <w:r>
        <w:t xml:space="preserve"> Chinook carcasses were sampled September 20 till January 9</w:t>
      </w:r>
      <w:r w:rsidRPr="00F17F26">
        <w:rPr>
          <w:vertAlign w:val="superscript"/>
        </w:rPr>
        <w:t>th</w:t>
      </w:r>
      <w:r>
        <w:t xml:space="preserve"> from Cedar Cr, Jordan Cr, and Wilson R, N FK, Little. </w:t>
      </w:r>
    </w:p>
    <w:p w14:paraId="3728ABD4" w14:textId="6857B062" w:rsidR="00F17F26" w:rsidRDefault="00F17F26" w:rsidP="00F17F26">
      <w:pPr>
        <w:pStyle w:val="ListParagraph"/>
        <w:numPr>
          <w:ilvl w:val="0"/>
          <w:numId w:val="4"/>
        </w:numPr>
        <w:spacing w:line="240" w:lineRule="auto"/>
      </w:pPr>
      <w:r>
        <w:t>(2019) 30 Chinook carcasses were sampled</w:t>
      </w:r>
      <w:r w:rsidR="005C4702">
        <w:t xml:space="preserve"> November 12</w:t>
      </w:r>
      <w:r w:rsidR="005C4702" w:rsidRPr="005C4702">
        <w:rPr>
          <w:vertAlign w:val="superscript"/>
        </w:rPr>
        <w:t>th</w:t>
      </w:r>
      <w:r w:rsidR="005C4702">
        <w:t xml:space="preserve"> – December 27</w:t>
      </w:r>
      <w:r w:rsidR="005C4702" w:rsidRPr="005C4702">
        <w:rPr>
          <w:vertAlign w:val="superscript"/>
        </w:rPr>
        <w:t>th</w:t>
      </w:r>
      <w:r w:rsidR="005C4702">
        <w:t xml:space="preserve"> f</w:t>
      </w:r>
      <w:r w:rsidRPr="0007543B">
        <w:t>rom Cedar Cr</w:t>
      </w:r>
      <w:r>
        <w:t>,</w:t>
      </w:r>
      <w:r w:rsidRPr="0007543B">
        <w:t xml:space="preserve"> and Wilson R, N FK, Little.</w:t>
      </w:r>
    </w:p>
    <w:p w14:paraId="6D84E302" w14:textId="77777777" w:rsidR="00F17F26" w:rsidRPr="0007543B" w:rsidRDefault="00F17F26" w:rsidP="00F17F26">
      <w:pPr>
        <w:spacing w:line="240" w:lineRule="auto"/>
      </w:pPr>
    </w:p>
    <w:sectPr w:rsidR="00F17F26" w:rsidRPr="0007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thleen O'Malley" w:date="2021-03-19T15:22:00Z" w:initials="OMKG">
    <w:p w14:paraId="433EB54F" w14:textId="20C583E3" w:rsidR="00DC50A9" w:rsidRDefault="00DC50A9">
      <w:pPr>
        <w:pStyle w:val="CommentText"/>
      </w:pPr>
      <w:r>
        <w:rPr>
          <w:rStyle w:val="CommentReference"/>
        </w:rPr>
        <w:annotationRef/>
      </w:r>
      <w:r>
        <w:t xml:space="preserve">Sandra will extract DNA from the 374 </w:t>
      </w:r>
      <w:r w:rsidR="009D3B53">
        <w:t xml:space="preserve">samples </w:t>
      </w:r>
      <w:r>
        <w:t xml:space="preserve">highlighted </w:t>
      </w:r>
      <w:r w:rsidR="009D3B53">
        <w:t>in yellow</w:t>
      </w:r>
      <w:r>
        <w:t xml:space="preserve">. </w:t>
      </w:r>
    </w:p>
  </w:comment>
  <w:comment w:id="1" w:author="Kathleen O'Malley" w:date="2021-03-23T07:58:00Z" w:initials="OMKG">
    <w:p w14:paraId="59F6965E" w14:textId="6BF131AD" w:rsidR="0084119F" w:rsidRDefault="0084119F">
      <w:pPr>
        <w:pStyle w:val="CommentText"/>
      </w:pPr>
      <w:r>
        <w:rPr>
          <w:rStyle w:val="CommentReference"/>
        </w:rPr>
        <w:annotationRef/>
      </w:r>
      <w:r w:rsidR="007E0762">
        <w:t xml:space="preserve">Sandra and </w:t>
      </w:r>
      <w:r>
        <w:t>Cristin will extract DNA from the 37</w:t>
      </w:r>
      <w:r w:rsidR="002B78BB">
        <w:t>6</w:t>
      </w:r>
      <w:r>
        <w:t xml:space="preserve"> highlighted in blue including 1</w:t>
      </w:r>
      <w:r w:rsidR="002B78BB">
        <w:t>11</w:t>
      </w:r>
      <w:r>
        <w:t xml:space="preserve"> of the carcass</w:t>
      </w:r>
      <w:r w:rsidR="008E599F">
        <w:t>es</w:t>
      </w:r>
      <w:r>
        <w:t xml:space="preserve"> </w:t>
      </w:r>
      <w:r w:rsidR="007E0762">
        <w:t>sampled during the spawning ground surveys</w:t>
      </w:r>
    </w:p>
  </w:comment>
  <w:comment w:id="4" w:author="Kathleen O'Malley" w:date="2021-03-23T08:03:00Z" w:initials="OMKG">
    <w:p w14:paraId="40BFD88F" w14:textId="5CA9FB04" w:rsidR="007E0762" w:rsidRDefault="007E0762">
      <w:pPr>
        <w:pStyle w:val="CommentText"/>
      </w:pPr>
      <w:r>
        <w:rPr>
          <w:rStyle w:val="CommentReference"/>
        </w:rPr>
        <w:annotationRef/>
      </w:r>
      <w:r>
        <w:t>DNA will be extracted from 1</w:t>
      </w:r>
      <w:r w:rsidR="001532A7">
        <w:t>31</w:t>
      </w:r>
      <w:r>
        <w:t xml:space="preserve"> of these samples to round out the total number to 37</w:t>
      </w:r>
      <w:r w:rsidR="002B78BB">
        <w:t>6</w:t>
      </w:r>
      <w:r>
        <w:t>.</w:t>
      </w:r>
    </w:p>
    <w:p w14:paraId="2F0AB101" w14:textId="77777777" w:rsidR="00670A2D" w:rsidRDefault="00670A2D">
      <w:pPr>
        <w:pStyle w:val="CommentText"/>
      </w:pPr>
    </w:p>
    <w:p w14:paraId="6E0129B4" w14:textId="3EC8F9BB" w:rsidR="00670A2D" w:rsidRDefault="00670A2D">
      <w:pPr>
        <w:pStyle w:val="CommentText"/>
      </w:pPr>
      <w:r>
        <w:t xml:space="preserve">The </w:t>
      </w:r>
      <w:r w:rsidR="002B78BB">
        <w:t>1</w:t>
      </w:r>
      <w:r w:rsidR="001532A7">
        <w:t>3</w:t>
      </w:r>
      <w:r w:rsidR="002B78BB">
        <w:t>1</w:t>
      </w:r>
      <w:r>
        <w:t xml:space="preserve"> includes:</w:t>
      </w:r>
    </w:p>
    <w:p w14:paraId="34E21791" w14:textId="77777777" w:rsidR="00670A2D" w:rsidRDefault="00670A2D">
      <w:pPr>
        <w:pStyle w:val="CommentText"/>
      </w:pPr>
    </w:p>
    <w:p w14:paraId="574230C2" w14:textId="77777777" w:rsidR="00670A2D" w:rsidRDefault="00670A2D">
      <w:pPr>
        <w:pStyle w:val="CommentText"/>
      </w:pPr>
      <w:r>
        <w:t>30 from the Sixes</w:t>
      </w:r>
    </w:p>
    <w:p w14:paraId="21DF71D9" w14:textId="77777777" w:rsidR="00670A2D" w:rsidRDefault="00670A2D">
      <w:pPr>
        <w:pStyle w:val="CommentText"/>
      </w:pPr>
      <w:r>
        <w:t>8 from the Umpqua</w:t>
      </w:r>
    </w:p>
    <w:p w14:paraId="5F35F8D8" w14:textId="3BC9C24F" w:rsidR="00670A2D" w:rsidRDefault="001532A7">
      <w:pPr>
        <w:pStyle w:val="CommentText"/>
      </w:pPr>
      <w:r>
        <w:t>65</w:t>
      </w:r>
      <w:r w:rsidR="00670A2D">
        <w:t xml:space="preserve"> from the Siuslaw</w:t>
      </w:r>
    </w:p>
    <w:p w14:paraId="2BCF45EE" w14:textId="77777777" w:rsidR="00670A2D" w:rsidRDefault="00670A2D">
      <w:pPr>
        <w:pStyle w:val="CommentText"/>
      </w:pPr>
      <w:r>
        <w:t>1 from the Yaquina</w:t>
      </w:r>
    </w:p>
    <w:p w14:paraId="57CD64CE" w14:textId="5ACF56D0" w:rsidR="002B78BB" w:rsidRDefault="002B78BB">
      <w:pPr>
        <w:pStyle w:val="CommentText"/>
      </w:pPr>
      <w:r>
        <w:t>27 from the Siletz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3EB54F" w15:done="0"/>
  <w15:commentEx w15:paraId="59F6965E" w15:done="0"/>
  <w15:commentEx w15:paraId="57CD64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F4046" w16cex:dateUtc="2021-03-19T22:22:00Z"/>
  <w16cex:commentExtensible w16cex:durableId="24041E0D" w16cex:dateUtc="2021-03-23T14:58:00Z"/>
  <w16cex:commentExtensible w16cex:durableId="24057CC1" w16cex:dateUtc="2021-03-24T15:54:00Z"/>
  <w16cex:commentExtensible w16cex:durableId="24041F4C" w16cex:dateUtc="2021-03-23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3EB54F" w16cid:durableId="23FF4046"/>
  <w16cid:commentId w16cid:paraId="59F6965E" w16cid:durableId="24041E0D"/>
  <w16cid:commentId w16cid:paraId="62A1D392" w16cid:durableId="24057CC1"/>
  <w16cid:commentId w16cid:paraId="57CD64CE" w16cid:durableId="24041F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C2926"/>
    <w:multiLevelType w:val="hybridMultilevel"/>
    <w:tmpl w:val="B688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B0167"/>
    <w:multiLevelType w:val="hybridMultilevel"/>
    <w:tmpl w:val="F0FE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75BA"/>
    <w:multiLevelType w:val="hybridMultilevel"/>
    <w:tmpl w:val="636E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53C45"/>
    <w:multiLevelType w:val="hybridMultilevel"/>
    <w:tmpl w:val="0244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43DE0"/>
    <w:multiLevelType w:val="hybridMultilevel"/>
    <w:tmpl w:val="0154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15734"/>
    <w:multiLevelType w:val="hybridMultilevel"/>
    <w:tmpl w:val="3402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9557F"/>
    <w:multiLevelType w:val="hybridMultilevel"/>
    <w:tmpl w:val="350C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23E44"/>
    <w:multiLevelType w:val="hybridMultilevel"/>
    <w:tmpl w:val="8B6A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C374B"/>
    <w:multiLevelType w:val="hybridMultilevel"/>
    <w:tmpl w:val="1452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D0BEF"/>
    <w:multiLevelType w:val="hybridMultilevel"/>
    <w:tmpl w:val="07EA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thleen O'Malley">
    <w15:presenceInfo w15:providerId="AD" w15:userId="S::omalleyk@oregonstate.edu::0f5db546-bac0-4755-b13f-b5290ba434cf"/>
  </w15:person>
  <w15:person w15:author="Fitzpatrick, Cristin Keelin">
    <w15:presenceInfo w15:providerId="None" w15:userId="Fitzpatrick, Cristin Kee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4D"/>
    <w:rsid w:val="0007543B"/>
    <w:rsid w:val="001532A7"/>
    <w:rsid w:val="00197CB0"/>
    <w:rsid w:val="00210D59"/>
    <w:rsid w:val="002B78BB"/>
    <w:rsid w:val="002F5F3F"/>
    <w:rsid w:val="002F650A"/>
    <w:rsid w:val="003B0BCB"/>
    <w:rsid w:val="003B7571"/>
    <w:rsid w:val="0041183E"/>
    <w:rsid w:val="004E19D0"/>
    <w:rsid w:val="00571076"/>
    <w:rsid w:val="005C4702"/>
    <w:rsid w:val="005F30E5"/>
    <w:rsid w:val="0062257A"/>
    <w:rsid w:val="00626C95"/>
    <w:rsid w:val="0065134D"/>
    <w:rsid w:val="00670A2D"/>
    <w:rsid w:val="006A09E4"/>
    <w:rsid w:val="006E4953"/>
    <w:rsid w:val="00736A95"/>
    <w:rsid w:val="00786B41"/>
    <w:rsid w:val="007E0762"/>
    <w:rsid w:val="0084119F"/>
    <w:rsid w:val="008C696D"/>
    <w:rsid w:val="008E599F"/>
    <w:rsid w:val="00904B06"/>
    <w:rsid w:val="009D3B53"/>
    <w:rsid w:val="009E5EF7"/>
    <w:rsid w:val="00A26140"/>
    <w:rsid w:val="00A44188"/>
    <w:rsid w:val="00A76F35"/>
    <w:rsid w:val="00B95C7A"/>
    <w:rsid w:val="00BB5DF5"/>
    <w:rsid w:val="00BD4787"/>
    <w:rsid w:val="00C03922"/>
    <w:rsid w:val="00D26649"/>
    <w:rsid w:val="00DC094B"/>
    <w:rsid w:val="00DC50A9"/>
    <w:rsid w:val="00E4299E"/>
    <w:rsid w:val="00F17F26"/>
    <w:rsid w:val="00F2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4AA8"/>
  <w15:chartTrackingRefBased/>
  <w15:docId w15:val="{5F765809-3BDA-4B2F-B949-C3B5E584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0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9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Malley, Kathleen G</dc:creator>
  <cp:keywords/>
  <dc:description/>
  <cp:lastModifiedBy>Fitzpatrick, Cristin Keelin</cp:lastModifiedBy>
  <cp:revision>4</cp:revision>
  <dcterms:created xsi:type="dcterms:W3CDTF">2021-03-24T15:51:00Z</dcterms:created>
  <dcterms:modified xsi:type="dcterms:W3CDTF">2021-03-24T16:29:00Z</dcterms:modified>
</cp:coreProperties>
</file>